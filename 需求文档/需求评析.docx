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14E" w:rsidDel="00EA13CD" w:rsidRDefault="00FE514E">
      <w:pPr>
        <w:rPr>
          <w:del w:id="0" w:author="btyy" w:date="2015-01-31T19:33:00Z"/>
        </w:rPr>
      </w:pPr>
      <w:del w:id="1" w:author="btyy" w:date="2015-01-31T19:33:00Z">
        <w:r w:rsidDel="00254A0C">
          <w:rPr>
            <w:rFonts w:hint="eastAsia"/>
          </w:rPr>
          <w:delText>2</w:delText>
        </w:r>
        <w:r w:rsidDel="00254A0C">
          <w:rPr>
            <w:rFonts w:hint="eastAsia"/>
          </w:rPr>
          <w:delText>月</w:delText>
        </w:r>
        <w:r w:rsidDel="00254A0C">
          <w:delText>到</w:delText>
        </w:r>
        <w:r w:rsidDel="00254A0C">
          <w:rPr>
            <w:rFonts w:hint="eastAsia"/>
          </w:rPr>
          <w:delText>3</w:delText>
        </w:r>
        <w:r w:rsidDel="00254A0C">
          <w:rPr>
            <w:rFonts w:hint="eastAsia"/>
          </w:rPr>
          <w:delText>月</w:delText>
        </w:r>
        <w:r w:rsidDel="00254A0C">
          <w:delText>底，一共</w:delText>
        </w:r>
        <w:r w:rsidDel="00254A0C">
          <w:rPr>
            <w:rFonts w:hint="eastAsia"/>
          </w:rPr>
          <w:delText>59</w:delText>
        </w:r>
        <w:r w:rsidDel="00254A0C">
          <w:rPr>
            <w:rFonts w:hint="eastAsia"/>
          </w:rPr>
          <w:delText>天</w:delText>
        </w:r>
        <w:r w:rsidR="00EB3E11" w:rsidDel="00254A0C">
          <w:rPr>
            <w:rFonts w:hint="eastAsia"/>
          </w:rPr>
          <w:delText xml:space="preserve">  </w:delText>
        </w:r>
        <w:r w:rsidR="00EB3E11" w:rsidDel="00254A0C">
          <w:rPr>
            <w:rFonts w:hint="eastAsia"/>
          </w:rPr>
          <w:delText>粗略</w:delText>
        </w:r>
        <w:r w:rsidR="00EB3E11" w:rsidDel="00254A0C">
          <w:delText>估计，如果我列出来的东西都要做</w:delText>
        </w:r>
        <w:r w:rsidR="00EB3E11" w:rsidDel="00254A0C">
          <w:rPr>
            <w:rFonts w:hint="eastAsia"/>
          </w:rPr>
          <w:delText>可能</w:delText>
        </w:r>
        <w:r w:rsidR="00EB3E11" w:rsidDel="00254A0C">
          <w:delText>是</w:delText>
        </w:r>
        <w:r w:rsidR="00EB3E11" w:rsidDel="00254A0C">
          <w:rPr>
            <w:rFonts w:hint="eastAsia"/>
          </w:rPr>
          <w:delText>85</w:delText>
        </w:r>
        <w:r w:rsidR="00EB3E11" w:rsidDel="00254A0C">
          <w:rPr>
            <w:rFonts w:hint="eastAsia"/>
          </w:rPr>
          <w:delText>天</w:delText>
        </w:r>
        <w:r w:rsidR="00EB3E11" w:rsidDel="00254A0C">
          <w:delText>左右</w:delText>
        </w:r>
        <w:r w:rsidR="00EB3E11" w:rsidDel="00254A0C">
          <w:rPr>
            <w:rFonts w:hint="eastAsia"/>
          </w:rPr>
          <w:delText>，</w:delText>
        </w:r>
        <w:r w:rsidR="00EB3E11" w:rsidDel="00254A0C">
          <w:delText>当然时间我是往宽裕的算的</w:delText>
        </w:r>
        <w:r w:rsidR="00DD6976" w:rsidDel="00254A0C">
          <w:rPr>
            <w:rFonts w:hint="eastAsia"/>
          </w:rPr>
          <w:delText>，</w:delText>
        </w:r>
        <w:r w:rsidR="00DD6976" w:rsidDel="00254A0C">
          <w:delText>因为我也不懂外包行情，所以就大概估一个价，</w:delText>
        </w:r>
        <w:r w:rsidR="00DD6976" w:rsidDel="00254A0C">
          <w:rPr>
            <w:rFonts w:hint="eastAsia"/>
          </w:rPr>
          <w:delText>3000</w:delText>
        </w:r>
        <w:r w:rsidR="00DD6976" w:rsidDel="00254A0C">
          <w:delText>-3500</w:delText>
        </w:r>
        <w:r w:rsidR="00DD6976" w:rsidDel="00254A0C">
          <w:rPr>
            <w:rFonts w:hint="eastAsia"/>
          </w:rPr>
          <w:delText>吧</w:delText>
        </w:r>
        <w:r w:rsidR="00DD6976" w:rsidDel="00254A0C">
          <w:delText>，如果</w:delText>
        </w:r>
        <w:r w:rsidR="00DD6976" w:rsidDel="00254A0C">
          <w:rPr>
            <w:rFonts w:hint="eastAsia"/>
          </w:rPr>
          <w:delText>客户</w:delText>
        </w:r>
        <w:r w:rsidR="00DD6976" w:rsidDel="00254A0C">
          <w:delText>愿意</w:delText>
        </w:r>
        <w:r w:rsidR="00DD6976" w:rsidDel="00254A0C">
          <w:rPr>
            <w:rFonts w:hint="eastAsia"/>
          </w:rPr>
          <w:delText>多出</w:delText>
        </w:r>
        <w:r w:rsidR="00DD6976" w:rsidDel="00254A0C">
          <w:delText>一点，我也可以把李惠林拉进来做</w:delText>
        </w:r>
        <w:r w:rsidR="00DD6976" w:rsidDel="00254A0C">
          <w:rPr>
            <w:rFonts w:hint="eastAsia"/>
          </w:rPr>
          <w:delText>，</w:delText>
        </w:r>
        <w:r w:rsidR="00DD6976" w:rsidDel="00254A0C">
          <w:delText>时间可以缩减一点</w:delText>
        </w:r>
        <w:r w:rsidR="00DD6976" w:rsidDel="00254A0C">
          <w:rPr>
            <w:rFonts w:hint="eastAsia"/>
          </w:rPr>
          <w:delText>，</w:delText>
        </w:r>
        <w:r w:rsidR="00DD6976" w:rsidDel="00254A0C">
          <w:delText>看黄总你和客户</w:delText>
        </w:r>
        <w:r w:rsidR="0074304D" w:rsidDel="00254A0C">
          <w:rPr>
            <w:rFonts w:hint="eastAsia"/>
          </w:rPr>
          <w:delText>的</w:delText>
        </w:r>
        <w:r w:rsidR="00DD6976" w:rsidDel="00254A0C">
          <w:delText>沟通了</w:delText>
        </w:r>
        <w:r w:rsidR="0074304D" w:rsidDel="00254A0C">
          <w:rPr>
            <w:rFonts w:hint="eastAsia"/>
          </w:rPr>
          <w:delText>，</w:delText>
        </w:r>
        <w:r w:rsidR="0074304D" w:rsidDel="00254A0C">
          <w:delText>其实如果客户重点在微信公众号，我也可以提供微信公众号的</w:delText>
        </w:r>
        <w:r w:rsidR="0074304D" w:rsidDel="00254A0C">
          <w:rPr>
            <w:rFonts w:hint="eastAsia"/>
          </w:rPr>
          <w:delText>一些定制</w:delText>
        </w:r>
        <w:r w:rsidR="0074304D" w:rsidDel="00254A0C">
          <w:delText>功能开发</w:delText>
        </w:r>
        <w:r w:rsidR="0074304D" w:rsidDel="00254A0C">
          <w:rPr>
            <w:rFonts w:hint="eastAsia"/>
          </w:rPr>
          <w:delText>，</w:delText>
        </w:r>
        <w:r w:rsidR="0074304D" w:rsidDel="00254A0C">
          <w:delText>毕竟我之前刚研究过</w:delText>
        </w:r>
        <w:r w:rsidR="0074304D" w:rsidDel="00254A0C">
          <w:rPr>
            <w:rFonts w:hint="eastAsia"/>
          </w:rPr>
          <w:delText>。</w:delText>
        </w:r>
      </w:del>
    </w:p>
    <w:p w:rsidR="00EA13CD" w:rsidRDefault="00EA13CD">
      <w:pPr>
        <w:rPr>
          <w:ins w:id="2" w:author="btyy" w:date="2015-01-31T19:42:00Z"/>
          <w:rFonts w:hint="eastAsia"/>
        </w:rPr>
      </w:pPr>
      <w:ins w:id="3" w:author="btyy" w:date="2015-01-31T19:42:00Z">
        <w:r>
          <w:rPr>
            <w:rFonts w:hint="eastAsia"/>
          </w:rPr>
          <w:t>黄总</w:t>
        </w:r>
        <w:r>
          <w:t>你最好</w:t>
        </w:r>
      </w:ins>
      <w:ins w:id="4" w:author="btyy" w:date="2015-01-31T19:43:00Z">
        <w:r>
          <w:t>客户说明，有什么要求就预先说好，尤其是数据方面的，如果客户不特殊说明，那就按照我的设计来，如果后面要加要改我们</w:t>
        </w:r>
        <w:proofErr w:type="gramStart"/>
        <w:r>
          <w:t>这边不</w:t>
        </w:r>
        <w:proofErr w:type="gramEnd"/>
        <w:r>
          <w:t>承担责任</w:t>
        </w:r>
      </w:ins>
      <w:ins w:id="5" w:author="btyy" w:date="2015-01-31T19:45:00Z">
        <w:r w:rsidR="00724A73">
          <w:rPr>
            <w:rFonts w:hint="eastAsia"/>
          </w:rPr>
          <w:t>，</w:t>
        </w:r>
      </w:ins>
      <w:ins w:id="6" w:author="btyy" w:date="2015-01-31T19:46:00Z">
        <w:r w:rsidR="00724A73">
          <w:rPr>
            <w:rFonts w:hint="eastAsia"/>
          </w:rPr>
          <w:t>还有</w:t>
        </w:r>
        <w:r w:rsidR="00724A73">
          <w:t>就是我看到设计图很多都是</w:t>
        </w:r>
      </w:ins>
      <w:ins w:id="7" w:author="btyy" w:date="2015-01-31T19:47:00Z">
        <w:r w:rsidR="00724A73">
          <w:rPr>
            <w:rFonts w:hint="eastAsia"/>
          </w:rPr>
          <w:t>1,2,3</w:t>
        </w:r>
        <w:r w:rsidR="00724A73">
          <w:rPr>
            <w:rFonts w:hint="eastAsia"/>
          </w:rPr>
          <w:t>这样</w:t>
        </w:r>
        <w:r w:rsidR="00724A73">
          <w:t>的</w:t>
        </w:r>
      </w:ins>
      <w:bookmarkStart w:id="8" w:name="_GoBack"/>
      <w:bookmarkEnd w:id="8"/>
      <w:ins w:id="9" w:author="btyy" w:date="2015-01-31T19:46:00Z">
        <w:r w:rsidR="00724A73">
          <w:t>页面跳转</w:t>
        </w:r>
        <w:r w:rsidR="00724A73">
          <w:rPr>
            <w:rFonts w:hint="eastAsia"/>
          </w:rPr>
          <w:t>，</w:t>
        </w:r>
        <w:r w:rsidR="00724A73">
          <w:t>手机网站</w:t>
        </w:r>
        <w:r w:rsidR="00724A73">
          <w:rPr>
            <w:rFonts w:hint="eastAsia"/>
          </w:rPr>
          <w:t>应该是</w:t>
        </w:r>
        <w:r w:rsidR="00724A73">
          <w:t>下拉生成</w:t>
        </w:r>
      </w:ins>
      <w:ins w:id="10" w:author="btyy" w:date="2015-01-31T19:47:00Z">
        <w:r w:rsidR="00724A73">
          <w:t>更多数据吧？</w:t>
        </w:r>
      </w:ins>
    </w:p>
    <w:p w:rsidR="0074304D" w:rsidRPr="0074304D" w:rsidRDefault="0074304D"/>
    <w:p w:rsidR="00121D4C" w:rsidRDefault="00FE514E" w:rsidP="00FE51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网站</w:t>
      </w:r>
      <w:r>
        <w:t>架构设计</w:t>
      </w:r>
      <w:r>
        <w:rPr>
          <w:rFonts w:hint="eastAsia"/>
        </w:rPr>
        <w:t>，</w:t>
      </w:r>
      <w:r>
        <w:t>数据库设计</w:t>
      </w:r>
      <w:r>
        <w:rPr>
          <w:rFonts w:hint="eastAsia"/>
        </w:rPr>
        <w:t xml:space="preserve">  </w:t>
      </w:r>
      <w:r>
        <w:t>7</w:t>
      </w:r>
      <w:r>
        <w:rPr>
          <w:rFonts w:hint="eastAsia"/>
        </w:rPr>
        <w:t>天</w:t>
      </w:r>
      <w:r w:rsidR="005D73E3">
        <w:rPr>
          <w:rFonts w:hint="eastAsia"/>
        </w:rPr>
        <w:t>（如果</w:t>
      </w:r>
      <w:r w:rsidR="005D73E3">
        <w:t>客户</w:t>
      </w:r>
      <w:r w:rsidR="005D73E3">
        <w:rPr>
          <w:rFonts w:hint="eastAsia"/>
        </w:rPr>
        <w:t>没有</w:t>
      </w:r>
      <w:r w:rsidR="005D73E3">
        <w:t>特别需求就可能</w:t>
      </w:r>
      <w:proofErr w:type="gramStart"/>
      <w:r w:rsidR="005D73E3">
        <w:t>参照爱游</w:t>
      </w:r>
      <w:proofErr w:type="gramEnd"/>
      <w:r w:rsidR="005D73E3">
        <w:t>的架构，数据库</w:t>
      </w:r>
      <w:r w:rsidR="005D73E3">
        <w:rPr>
          <w:rFonts w:hint="eastAsia"/>
        </w:rPr>
        <w:t>设计</w:t>
      </w:r>
      <w:r w:rsidR="005D73E3">
        <w:t>的细节</w:t>
      </w:r>
      <w:r w:rsidR="005D73E3">
        <w:rPr>
          <w:rFonts w:hint="eastAsia"/>
        </w:rPr>
        <w:t>需要根据客户需求</w:t>
      </w:r>
      <w:r w:rsidR="005D73E3">
        <w:t>确定）</w:t>
      </w:r>
    </w:p>
    <w:p w:rsidR="00FE514E" w:rsidRDefault="00FE514E" w:rsidP="00687E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del w:id="11" w:author="btyy" w:date="2015-01-31T19:34:00Z">
        <w:r w:rsidDel="007E57FC">
          <w:delText>手机</w:delText>
        </w:r>
      </w:del>
      <w:ins w:id="12" w:author="btyy" w:date="2015-01-31T19:34:00Z">
        <w:r w:rsidR="007E57FC">
          <w:rPr>
            <w:rFonts w:hint="eastAsia"/>
          </w:rPr>
          <w:t>邮箱</w:t>
        </w:r>
      </w:ins>
      <w:r>
        <w:t>验证注册，登录</w:t>
      </w:r>
      <w:r>
        <w:rPr>
          <w:rFonts w:hint="eastAsia"/>
        </w:rPr>
        <w:t xml:space="preserve">   3</w:t>
      </w:r>
      <w:r>
        <w:rPr>
          <w:rFonts w:hint="eastAsia"/>
        </w:rPr>
        <w:t>天</w:t>
      </w:r>
      <w:del w:id="13" w:author="btyy" w:date="2015-01-31T19:42:00Z">
        <w:r w:rsidR="005D73E3" w:rsidDel="00EA13CD">
          <w:rPr>
            <w:rFonts w:hint="eastAsia"/>
          </w:rPr>
          <w:delText>（这个需要</w:delText>
        </w:r>
        <w:r w:rsidR="005D73E3" w:rsidDel="00EA13CD">
          <w:delText>客户</w:delText>
        </w:r>
        <w:r w:rsidR="005D73E3" w:rsidDel="00EA13CD">
          <w:rPr>
            <w:rFonts w:hint="eastAsia"/>
          </w:rPr>
          <w:delText>像</w:delText>
        </w:r>
        <w:r w:rsidR="005D73E3" w:rsidDel="00EA13CD">
          <w:delText>三大运营商</w:delText>
        </w:r>
        <w:r w:rsidR="005D73E3" w:rsidDel="00EA13CD">
          <w:rPr>
            <w:rFonts w:hint="eastAsia"/>
          </w:rPr>
          <w:delText>购买短信</w:delText>
        </w:r>
        <w:r w:rsidR="005D73E3" w:rsidDel="00EA13CD">
          <w:delText>服务，我这边开发相对应的</w:delText>
        </w:r>
        <w:r w:rsidR="005D73E3" w:rsidDel="00EA13CD">
          <w:rPr>
            <w:rFonts w:hint="eastAsia"/>
          </w:rPr>
          <w:delText>接口</w:delText>
        </w:r>
        <w:r w:rsidR="005D73E3" w:rsidDel="00EA13CD">
          <w:delText>就好）</w:delText>
        </w:r>
      </w:del>
    </w:p>
    <w:p w:rsidR="005D73E3" w:rsidRDefault="00FE514E" w:rsidP="00687ECC">
      <w:pPr>
        <w:pStyle w:val="a3"/>
        <w:numPr>
          <w:ilvl w:val="0"/>
          <w:numId w:val="1"/>
        </w:numPr>
        <w:ind w:firstLineChars="0"/>
      </w:pPr>
      <w:r>
        <w:t>保存</w:t>
      </w:r>
      <w:r w:rsidR="005D73E3">
        <w:rPr>
          <w:rFonts w:hint="eastAsia"/>
        </w:rPr>
        <w:t>，</w:t>
      </w:r>
      <w:r w:rsidR="005D73E3">
        <w:t>处理</w:t>
      </w:r>
      <w:r>
        <w:t>用户信息</w:t>
      </w:r>
      <w:r w:rsidR="005D73E3">
        <w:rPr>
          <w:rFonts w:hint="eastAsia"/>
        </w:rPr>
        <w:t xml:space="preserve">  2</w:t>
      </w:r>
      <w:r w:rsidR="005D73E3">
        <w:rPr>
          <w:rFonts w:hint="eastAsia"/>
        </w:rPr>
        <w:t>天</w:t>
      </w:r>
      <w:r w:rsidR="005D73E3">
        <w:rPr>
          <w:rFonts w:hint="eastAsia"/>
        </w:rPr>
        <w:t xml:space="preserve"> </w:t>
      </w:r>
      <w:r w:rsidR="005D73E3">
        <w:rPr>
          <w:rFonts w:hint="eastAsia"/>
        </w:rPr>
        <w:t>（这个</w:t>
      </w:r>
      <w:r w:rsidR="005D73E3">
        <w:t>要和客户商量好要记录用户哪些信息，因为一旦设计方案确定，开发到一半再改就很麻烦，例如一些不经常用到但可能客户以后想要的数据，就好像用户的登录流水之类的数据）</w:t>
      </w:r>
    </w:p>
    <w:p w:rsidR="005D73E3" w:rsidRDefault="005D73E3" w:rsidP="00687ECC">
      <w:pPr>
        <w:pStyle w:val="a3"/>
        <w:numPr>
          <w:ilvl w:val="0"/>
          <w:numId w:val="1"/>
        </w:numPr>
        <w:ind w:firstLineChars="0"/>
      </w:pPr>
      <w:r>
        <w:t>密码遗失找回</w:t>
      </w:r>
      <w:r>
        <w:t xml:space="preserve"> 1</w:t>
      </w:r>
      <w:r>
        <w:rPr>
          <w:rFonts w:hint="eastAsia"/>
        </w:rPr>
        <w:t>天</w:t>
      </w:r>
    </w:p>
    <w:p w:rsidR="00FE514E" w:rsidRDefault="00FE514E" w:rsidP="00687ECC">
      <w:pPr>
        <w:pStyle w:val="a3"/>
        <w:numPr>
          <w:ilvl w:val="0"/>
          <w:numId w:val="1"/>
        </w:numPr>
        <w:ind w:firstLineChars="0"/>
      </w:pPr>
      <w:r>
        <w:t>第三方登录</w:t>
      </w:r>
      <w:r w:rsidR="005D73E3">
        <w:rPr>
          <w:rFonts w:hint="eastAsia"/>
        </w:rPr>
        <w:t xml:space="preserve">  </w:t>
      </w:r>
      <w:r w:rsidR="00DE01B2">
        <w:t>7</w:t>
      </w:r>
      <w:r w:rsidR="005D73E3">
        <w:rPr>
          <w:rFonts w:hint="eastAsia"/>
        </w:rPr>
        <w:t>天</w:t>
      </w:r>
      <w:r w:rsidR="005D73E3">
        <w:rPr>
          <w:rFonts w:hint="eastAsia"/>
        </w:rPr>
        <w:t xml:space="preserve"> </w:t>
      </w:r>
      <w:r w:rsidR="005D73E3">
        <w:rPr>
          <w:rFonts w:hint="eastAsia"/>
        </w:rPr>
        <w:t>（之前没接触过</w:t>
      </w:r>
      <w:r w:rsidR="005D73E3">
        <w:t>第三方登录的接口，这个可能要研究一下，具体待定）</w:t>
      </w:r>
    </w:p>
    <w:p w:rsidR="005D73E3" w:rsidRDefault="005D73E3" w:rsidP="00687E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发表文章</w:t>
      </w:r>
      <w:r w:rsidR="006D7274">
        <w:rPr>
          <w:rFonts w:hint="eastAsia"/>
        </w:rPr>
        <w:t>/</w:t>
      </w:r>
      <w:r w:rsidR="006D7274">
        <w:rPr>
          <w:rFonts w:hint="eastAsia"/>
        </w:rPr>
        <w:t>信息</w:t>
      </w:r>
      <w:r w:rsidR="006D7274">
        <w:rPr>
          <w:rFonts w:hint="eastAsia"/>
        </w:rPr>
        <w:t xml:space="preserve"> </w:t>
      </w:r>
      <w:r w:rsidR="006D7274">
        <w:t xml:space="preserve"> </w:t>
      </w:r>
      <w:del w:id="14" w:author="btyy" w:date="2015-01-31T19:41:00Z">
        <w:r w:rsidR="006D7274" w:rsidDel="00EA13CD">
          <w:delText>4</w:delText>
        </w:r>
      </w:del>
      <w:ins w:id="15" w:author="btyy" w:date="2015-01-31T19:41:00Z">
        <w:r w:rsidR="00EA13CD">
          <w:t>6</w:t>
        </w:r>
      </w:ins>
      <w:r w:rsidR="006D7274">
        <w:rPr>
          <w:rFonts w:hint="eastAsia"/>
        </w:rPr>
        <w:t>天</w:t>
      </w:r>
      <w:r w:rsidR="006D7274">
        <w:t>（</w:t>
      </w:r>
      <w:r w:rsidR="006D7274">
        <w:rPr>
          <w:rFonts w:hint="eastAsia"/>
        </w:rPr>
        <w:t>鉴于需求</w:t>
      </w:r>
      <w:r w:rsidR="006D7274">
        <w:t>要求</w:t>
      </w:r>
      <w:r w:rsidR="006D7274">
        <w:rPr>
          <w:rFonts w:hint="eastAsia"/>
        </w:rPr>
        <w:t>，</w:t>
      </w:r>
      <w:r w:rsidR="006D7274">
        <w:t>发布形式已经固定，如果需要添加新的</w:t>
      </w:r>
      <w:r w:rsidR="006D7274">
        <w:rPr>
          <w:rFonts w:hint="eastAsia"/>
        </w:rPr>
        <w:t>发布内容选项</w:t>
      </w:r>
      <w:r w:rsidR="006D7274">
        <w:t>需要修改代码</w:t>
      </w:r>
      <w:r w:rsidR="00A84572">
        <w:rPr>
          <w:rFonts w:hint="eastAsia"/>
        </w:rPr>
        <w:t>，</w:t>
      </w:r>
      <w:r w:rsidR="00A84572">
        <w:t>具体的发布选项由需求确定，并且这部分需要前端协调</w:t>
      </w:r>
      <w:r w:rsidR="006D7274">
        <w:t>）</w:t>
      </w:r>
    </w:p>
    <w:p w:rsidR="00A84572" w:rsidRDefault="00A84572" w:rsidP="00687ECC">
      <w:pPr>
        <w:pStyle w:val="a3"/>
        <w:numPr>
          <w:ilvl w:val="0"/>
          <w:numId w:val="1"/>
        </w:numPr>
        <w:ind w:firstLineChars="0"/>
      </w:pPr>
      <w:del w:id="16" w:author="btyy" w:date="2015-01-31T19:34:00Z">
        <w:r w:rsidDel="007E57FC">
          <w:rPr>
            <w:rFonts w:hint="eastAsia"/>
          </w:rPr>
          <w:delText>用户</w:delText>
        </w:r>
        <w:r w:rsidDel="007E57FC">
          <w:delText>没有编辑文章功能，只有删除</w:delText>
        </w:r>
        <w:r w:rsidDel="007E57FC">
          <w:rPr>
            <w:rFonts w:hint="eastAsia"/>
          </w:rPr>
          <w:delText xml:space="preserve"> </w:delText>
        </w:r>
        <w:r w:rsidDel="007E57FC">
          <w:delText xml:space="preserve"> </w:delText>
        </w:r>
        <w:r w:rsidDel="007E57FC">
          <w:rPr>
            <w:rFonts w:hint="eastAsia"/>
          </w:rPr>
          <w:delText>1</w:delText>
        </w:r>
        <w:r w:rsidDel="007E57FC">
          <w:rPr>
            <w:rFonts w:hint="eastAsia"/>
          </w:rPr>
          <w:delText>天</w:delText>
        </w:r>
      </w:del>
      <w:ins w:id="17" w:author="btyy" w:date="2015-01-31T19:34:00Z">
        <w:r w:rsidR="007E57FC">
          <w:rPr>
            <w:rFonts w:hint="eastAsia"/>
          </w:rPr>
          <w:t>用户</w:t>
        </w:r>
        <w:r w:rsidR="007E57FC">
          <w:t>编辑删除</w:t>
        </w:r>
      </w:ins>
      <w:ins w:id="18" w:author="btyy" w:date="2015-01-31T19:35:00Z">
        <w:r w:rsidR="007E57FC">
          <w:t>文章</w:t>
        </w:r>
        <w:r w:rsidR="007E57FC">
          <w:rPr>
            <w:rFonts w:hint="eastAsia"/>
          </w:rPr>
          <w:t>功能</w:t>
        </w:r>
        <w:r w:rsidR="007E57FC">
          <w:rPr>
            <w:rFonts w:hint="eastAsia"/>
          </w:rPr>
          <w:t xml:space="preserve">    6</w:t>
        </w:r>
        <w:r w:rsidR="007E57FC">
          <w:rPr>
            <w:rFonts w:hint="eastAsia"/>
          </w:rPr>
          <w:t>天</w:t>
        </w:r>
      </w:ins>
    </w:p>
    <w:p w:rsidR="00A84572" w:rsidRDefault="00A84572" w:rsidP="00687E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文章</w:t>
      </w:r>
      <w:r>
        <w:rPr>
          <w:rFonts w:hint="eastAsia"/>
        </w:rPr>
        <w:t>/</w:t>
      </w:r>
      <w:r>
        <w:rPr>
          <w:rFonts w:hint="eastAsia"/>
        </w:rPr>
        <w:t>信息</w:t>
      </w:r>
      <w:r>
        <w:t>保存处理</w:t>
      </w:r>
      <w:r>
        <w:rPr>
          <w:rFonts w:hint="eastAsia"/>
        </w:rPr>
        <w:t xml:space="preserve">  </w:t>
      </w:r>
      <w:r>
        <w:t>3</w:t>
      </w:r>
      <w:r>
        <w:rPr>
          <w:rFonts w:hint="eastAsia"/>
        </w:rPr>
        <w:t>天</w:t>
      </w:r>
    </w:p>
    <w:p w:rsidR="00A84572" w:rsidRDefault="00A84572" w:rsidP="00687E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文章</w:t>
      </w:r>
      <w:r>
        <w:t>的前台展示</w:t>
      </w:r>
      <w:r>
        <w:rPr>
          <w:rFonts w:hint="eastAsia"/>
        </w:rPr>
        <w:t xml:space="preserve">  2</w:t>
      </w:r>
      <w:r>
        <w:rPr>
          <w:rFonts w:hint="eastAsia"/>
        </w:rPr>
        <w:t>天</w:t>
      </w:r>
    </w:p>
    <w:p w:rsidR="00F03318" w:rsidRDefault="00F03318" w:rsidP="00687E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用户关注</w:t>
      </w:r>
      <w:r>
        <w:t>/</w:t>
      </w:r>
      <w:r>
        <w:rPr>
          <w:rFonts w:hint="eastAsia"/>
        </w:rPr>
        <w:t>取消关注</w:t>
      </w:r>
      <w:r>
        <w:t>文章</w:t>
      </w:r>
      <w:r>
        <w:rPr>
          <w:rFonts w:hint="eastAsia"/>
        </w:rPr>
        <w:t>功能</w:t>
      </w:r>
      <w:r>
        <w:rPr>
          <w:rFonts w:hint="eastAsia"/>
        </w:rPr>
        <w:t xml:space="preserve">  3</w:t>
      </w:r>
      <w:r>
        <w:rPr>
          <w:rFonts w:hint="eastAsia"/>
        </w:rPr>
        <w:t>天</w:t>
      </w:r>
    </w:p>
    <w:p w:rsidR="00F03318" w:rsidRDefault="00F03318" w:rsidP="00687E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用户关注列表</w:t>
      </w:r>
      <w:r>
        <w:t>，发表文章列表前台展示</w:t>
      </w:r>
      <w:r>
        <w:rPr>
          <w:rFonts w:hint="eastAsia"/>
        </w:rPr>
        <w:t xml:space="preserve">   2</w:t>
      </w:r>
      <w:r>
        <w:rPr>
          <w:rFonts w:hint="eastAsia"/>
        </w:rPr>
        <w:t>天</w:t>
      </w:r>
    </w:p>
    <w:p w:rsidR="00F03318" w:rsidRDefault="00F03318" w:rsidP="00687E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用户资料</w:t>
      </w:r>
      <w:r>
        <w:t>前台编辑</w:t>
      </w:r>
      <w:r>
        <w:rPr>
          <w:rFonts w:hint="eastAsia"/>
        </w:rPr>
        <w:t xml:space="preserve">  1</w:t>
      </w:r>
      <w:r>
        <w:rPr>
          <w:rFonts w:hint="eastAsia"/>
        </w:rPr>
        <w:t>天</w:t>
      </w:r>
    </w:p>
    <w:p w:rsidR="00F03318" w:rsidDel="007E57FC" w:rsidRDefault="00F03318" w:rsidP="00687ECC">
      <w:pPr>
        <w:pStyle w:val="a3"/>
        <w:numPr>
          <w:ilvl w:val="0"/>
          <w:numId w:val="1"/>
        </w:numPr>
        <w:ind w:firstLineChars="0"/>
        <w:rPr>
          <w:del w:id="19" w:author="btyy" w:date="2015-01-31T19:35:00Z"/>
        </w:rPr>
      </w:pPr>
      <w:del w:id="20" w:author="btyy" w:date="2015-01-31T19:35:00Z">
        <w:r w:rsidDel="007E57FC">
          <w:rPr>
            <w:rFonts w:hint="eastAsia"/>
          </w:rPr>
          <w:delText>是否需要</w:delText>
        </w:r>
        <w:r w:rsidDel="007E57FC">
          <w:delText>积分系统？（</w:delText>
        </w:r>
        <w:r w:rsidDel="007E57FC">
          <w:rPr>
            <w:rFonts w:hint="eastAsia"/>
          </w:rPr>
          <w:delText>参考网站有</w:delText>
        </w:r>
        <w:r w:rsidDel="007E57FC">
          <w:delText>，不过没有实际用途，如果要</w:delText>
        </w:r>
        <w:r w:rsidDel="007E57FC">
          <w:rPr>
            <w:rFonts w:hint="eastAsia"/>
          </w:rPr>
          <w:delText xml:space="preserve">   3</w:delText>
        </w:r>
        <w:r w:rsidDel="007E57FC">
          <w:rPr>
            <w:rFonts w:hint="eastAsia"/>
          </w:rPr>
          <w:delText>天</w:delText>
        </w:r>
        <w:r w:rsidDel="007E57FC">
          <w:delText>）</w:delText>
        </w:r>
      </w:del>
    </w:p>
    <w:p w:rsidR="00F03318" w:rsidDel="007E57FC" w:rsidRDefault="00F03318" w:rsidP="00687ECC">
      <w:pPr>
        <w:pStyle w:val="a3"/>
        <w:numPr>
          <w:ilvl w:val="0"/>
          <w:numId w:val="1"/>
        </w:numPr>
        <w:ind w:firstLineChars="0"/>
        <w:rPr>
          <w:del w:id="21" w:author="btyy" w:date="2015-01-31T19:35:00Z"/>
        </w:rPr>
      </w:pPr>
      <w:del w:id="22" w:author="btyy" w:date="2015-01-31T19:35:00Z">
        <w:r w:rsidDel="007E57FC">
          <w:rPr>
            <w:rFonts w:hint="eastAsia"/>
          </w:rPr>
          <w:delText>是否需要签到</w:delText>
        </w:r>
        <w:r w:rsidDel="007E57FC">
          <w:delText>功能？（</w:delText>
        </w:r>
        <w:r w:rsidDel="007E57FC">
          <w:rPr>
            <w:rFonts w:hint="eastAsia"/>
          </w:rPr>
          <w:delText>参考网站有</w:delText>
        </w:r>
        <w:r w:rsidDel="007E57FC">
          <w:delText>，同样没有实际用途，如果要</w:delText>
        </w:r>
        <w:r w:rsidDel="007E57FC">
          <w:rPr>
            <w:rFonts w:hint="eastAsia"/>
          </w:rPr>
          <w:delText xml:space="preserve">   2</w:delText>
        </w:r>
        <w:r w:rsidDel="007E57FC">
          <w:rPr>
            <w:rFonts w:hint="eastAsia"/>
          </w:rPr>
          <w:delText>天</w:delText>
        </w:r>
        <w:r w:rsidDel="007E57FC">
          <w:delText>）</w:delText>
        </w:r>
      </w:del>
    </w:p>
    <w:p w:rsidR="00F03318" w:rsidRDefault="00DE01B2" w:rsidP="00687E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站内搜索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天（根据需求</w:t>
      </w:r>
      <w:r>
        <w:t>只有标题</w:t>
      </w:r>
      <w:r>
        <w:rPr>
          <w:rFonts w:hint="eastAsia"/>
        </w:rPr>
        <w:t>，</w:t>
      </w:r>
      <w:r>
        <w:t>内容</w:t>
      </w:r>
      <w:r>
        <w:rPr>
          <w:rFonts w:hint="eastAsia"/>
        </w:rPr>
        <w:t>和</w:t>
      </w:r>
      <w:r>
        <w:t>标签搜索，标签搜索是点击标签就列出该标签的文章）</w:t>
      </w:r>
    </w:p>
    <w:p w:rsidR="00DE01B2" w:rsidRDefault="00DE01B2" w:rsidP="00687E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>
        <w:t>用户管理</w:t>
      </w:r>
      <w:r>
        <w:rPr>
          <w:rFonts w:hint="eastAsia"/>
        </w:rPr>
        <w:t>，管理员</w:t>
      </w:r>
      <w:r>
        <w:t>可以修改，删除</w:t>
      </w:r>
      <w:r w:rsidR="00EB3E11">
        <w:rPr>
          <w:rFonts w:hint="eastAsia"/>
        </w:rPr>
        <w:t>用户信息</w:t>
      </w:r>
      <w:r w:rsidR="00EB3E11">
        <w:rPr>
          <w:rFonts w:hint="eastAsia"/>
        </w:rPr>
        <w:t xml:space="preserve">  3</w:t>
      </w:r>
      <w:r w:rsidR="00EB3E11">
        <w:rPr>
          <w:rFonts w:hint="eastAsia"/>
        </w:rPr>
        <w:t>天</w:t>
      </w:r>
    </w:p>
    <w:p w:rsidR="00EB3E11" w:rsidRDefault="00EB3E11" w:rsidP="00687E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>
        <w:t>文章管理，管理员可以修改删除文章内容</w:t>
      </w:r>
      <w:r>
        <w:rPr>
          <w:rFonts w:hint="eastAsia"/>
        </w:rPr>
        <w:t xml:space="preserve">   3</w:t>
      </w:r>
      <w:r>
        <w:rPr>
          <w:rFonts w:hint="eastAsia"/>
        </w:rPr>
        <w:t>天</w:t>
      </w:r>
    </w:p>
    <w:p w:rsidR="00EB3E11" w:rsidRDefault="00EB3E11" w:rsidP="00687E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>
        <w:t>标签管理</w:t>
      </w:r>
      <w:ins w:id="23" w:author="btyy" w:date="2015-01-31T19:39:00Z">
        <w:r w:rsidR="00EA13CD">
          <w:rPr>
            <w:rFonts w:hint="eastAsia"/>
          </w:rPr>
          <w:t>（所有</w:t>
        </w:r>
        <w:r w:rsidR="00EA13CD">
          <w:t>标签</w:t>
        </w:r>
        <w:r w:rsidR="00EA13CD">
          <w:rPr>
            <w:rFonts w:hint="eastAsia"/>
          </w:rPr>
          <w:t>，</w:t>
        </w:r>
        <w:r w:rsidR="00EA13CD">
          <w:t>像兼职类型</w:t>
        </w:r>
      </w:ins>
      <w:ins w:id="24" w:author="btyy" w:date="2015-01-31T19:40:00Z">
        <w:r w:rsidR="00EA13CD">
          <w:t>，或者学校之类的</w:t>
        </w:r>
      </w:ins>
      <w:ins w:id="25" w:author="btyy" w:date="2015-01-31T19:39:00Z">
        <w:r w:rsidR="00EA13CD">
          <w:t>）</w:t>
        </w:r>
      </w:ins>
      <w:r>
        <w:t>，管理员可以添加删除标签</w:t>
      </w:r>
      <w:r>
        <w:rPr>
          <w:rFonts w:hint="eastAsia"/>
        </w:rPr>
        <w:t xml:space="preserve">    </w:t>
      </w:r>
      <w:del w:id="26" w:author="btyy" w:date="2015-01-31T19:40:00Z">
        <w:r w:rsidDel="00EA13CD">
          <w:rPr>
            <w:rFonts w:hint="eastAsia"/>
          </w:rPr>
          <w:delText>2</w:delText>
        </w:r>
      </w:del>
      <w:ins w:id="27" w:author="btyy" w:date="2015-01-31T19:40:00Z">
        <w:r w:rsidR="00EA13CD">
          <w:t>6</w:t>
        </w:r>
      </w:ins>
      <w:r>
        <w:rPr>
          <w:rFonts w:hint="eastAsia"/>
        </w:rPr>
        <w:t>天</w:t>
      </w:r>
    </w:p>
    <w:p w:rsidR="00EB3E11" w:rsidDel="00EA13CD" w:rsidRDefault="00EB3E11" w:rsidP="00687ECC">
      <w:pPr>
        <w:pStyle w:val="a3"/>
        <w:numPr>
          <w:ilvl w:val="0"/>
          <w:numId w:val="1"/>
        </w:numPr>
        <w:ind w:firstLineChars="0"/>
        <w:rPr>
          <w:del w:id="28" w:author="btyy" w:date="2015-01-31T19:36:00Z"/>
        </w:rPr>
      </w:pPr>
      <w:del w:id="29" w:author="btyy" w:date="2015-01-31T19:36:00Z">
        <w:r w:rsidDel="00EA13CD">
          <w:rPr>
            <w:rFonts w:hint="eastAsia"/>
          </w:rPr>
          <w:delText>后台</w:delText>
        </w:r>
        <w:r w:rsidDel="00EA13CD">
          <w:delText>推荐内容管理（</w:delText>
        </w:r>
        <w:r w:rsidDel="00EA13CD">
          <w:rPr>
            <w:rFonts w:hint="eastAsia"/>
          </w:rPr>
          <w:delText>具体</w:delText>
        </w:r>
        <w:r w:rsidDel="00EA13CD">
          <w:delText>有什么推荐内容需要需求确定</w:delText>
        </w:r>
        <w:r w:rsidDel="00EA13CD">
          <w:rPr>
            <w:rFonts w:hint="eastAsia"/>
          </w:rPr>
          <w:delText xml:space="preserve">  </w:delText>
        </w:r>
        <w:r w:rsidDel="00EA13CD">
          <w:rPr>
            <w:rFonts w:hint="eastAsia"/>
          </w:rPr>
          <w:delText>暂定</w:delText>
        </w:r>
        <w:r w:rsidDel="00EA13CD">
          <w:rPr>
            <w:rFonts w:hint="eastAsia"/>
          </w:rPr>
          <w:delText>4</w:delText>
        </w:r>
        <w:r w:rsidDel="00EA13CD">
          <w:rPr>
            <w:rFonts w:hint="eastAsia"/>
          </w:rPr>
          <w:delText>天</w:delText>
        </w:r>
        <w:r w:rsidDel="00EA13CD">
          <w:delText>）</w:delText>
        </w:r>
      </w:del>
    </w:p>
    <w:p w:rsidR="00EB3E11" w:rsidRDefault="00EB3E11" w:rsidP="00687E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意见反馈，</w:t>
      </w:r>
      <w:r>
        <w:t>包括后台展示</w:t>
      </w:r>
      <w:r>
        <w:rPr>
          <w:rFonts w:hint="eastAsia"/>
        </w:rPr>
        <w:t xml:space="preserve">   </w:t>
      </w:r>
      <w:r>
        <w:t>2</w:t>
      </w:r>
      <w:r>
        <w:rPr>
          <w:rFonts w:hint="eastAsia"/>
        </w:rPr>
        <w:t>天</w:t>
      </w:r>
    </w:p>
    <w:p w:rsidR="00EB3E11" w:rsidRDefault="00EB3E11" w:rsidP="00687E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套页面</w:t>
      </w:r>
      <w:r>
        <w:rPr>
          <w:rFonts w:hint="eastAsia"/>
        </w:rPr>
        <w:t xml:space="preserve">   5</w:t>
      </w:r>
      <w:r>
        <w:rPr>
          <w:rFonts w:hint="eastAsia"/>
        </w:rPr>
        <w:t>天</w:t>
      </w:r>
    </w:p>
    <w:p w:rsidR="00EB3E11" w:rsidRDefault="00EB3E11" w:rsidP="00687E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网站上线</w:t>
      </w:r>
      <w:r>
        <w:t>联调测试</w:t>
      </w:r>
      <w:r>
        <w:rPr>
          <w:rFonts w:hint="eastAsia"/>
        </w:rPr>
        <w:t xml:space="preserve">   10</w:t>
      </w:r>
      <w:r>
        <w:rPr>
          <w:rFonts w:hint="eastAsia"/>
        </w:rPr>
        <w:t>天</w:t>
      </w:r>
    </w:p>
    <w:p w:rsidR="00EB3E11" w:rsidRDefault="00EB3E11" w:rsidP="00687ECC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微信公众号</w:t>
      </w:r>
      <w:r>
        <w:t>修改</w:t>
      </w:r>
      <w:proofErr w:type="gramEnd"/>
      <w:r>
        <w:rPr>
          <w:rFonts w:hint="eastAsia"/>
        </w:rPr>
        <w:t xml:space="preserve">   5</w:t>
      </w:r>
      <w:r>
        <w:rPr>
          <w:rFonts w:hint="eastAsia"/>
        </w:rPr>
        <w:t>天</w:t>
      </w:r>
      <w:r>
        <w:t>（具体需求待定</w:t>
      </w:r>
      <w:r>
        <w:rPr>
          <w:rFonts w:hint="eastAsia"/>
        </w:rPr>
        <w:t>）</w:t>
      </w:r>
    </w:p>
    <w:p w:rsidR="00EB3E11" w:rsidRDefault="00EB3E11" w:rsidP="00687ECC">
      <w:pPr>
        <w:pStyle w:val="a3"/>
        <w:numPr>
          <w:ilvl w:val="0"/>
          <w:numId w:val="1"/>
        </w:numPr>
        <w:ind w:firstLineChars="0"/>
        <w:rPr>
          <w:ins w:id="30" w:author="btyy" w:date="2015-01-31T19:36:00Z"/>
        </w:rPr>
      </w:pPr>
      <w:del w:id="31" w:author="btyy" w:date="2015-01-31T19:36:00Z">
        <w:r w:rsidDel="007E57FC">
          <w:rPr>
            <w:rFonts w:hint="eastAsia"/>
          </w:rPr>
          <w:delText>是否需要</w:delText>
        </w:r>
        <w:r w:rsidDel="007E57FC">
          <w:delText>后续维护</w:delText>
        </w:r>
        <w:r w:rsidDel="007E57FC">
          <w:rPr>
            <w:rFonts w:hint="eastAsia"/>
          </w:rPr>
          <w:delText>？</w:delText>
        </w:r>
        <w:r w:rsidDel="007E57FC">
          <w:delText>如果需要</w:delText>
        </w:r>
        <w:r w:rsidDel="007E57FC">
          <w:rPr>
            <w:rFonts w:hint="eastAsia"/>
          </w:rPr>
          <w:delText>费用怎么算</w:delText>
        </w:r>
        <w:r w:rsidDel="007E57FC">
          <w:delText>？</w:delText>
        </w:r>
      </w:del>
    </w:p>
    <w:p w:rsidR="00EA13CD" w:rsidRDefault="00EA13CD" w:rsidP="00687ECC">
      <w:pPr>
        <w:pStyle w:val="a3"/>
        <w:numPr>
          <w:ilvl w:val="0"/>
          <w:numId w:val="1"/>
        </w:numPr>
        <w:ind w:firstLineChars="0"/>
        <w:rPr>
          <w:ins w:id="32" w:author="btyy" w:date="2015-01-31T19:37:00Z"/>
        </w:rPr>
      </w:pPr>
      <w:ins w:id="33" w:author="btyy" w:date="2015-01-31T19:36:00Z">
        <w:r>
          <w:rPr>
            <w:rFonts w:hint="eastAsia"/>
          </w:rPr>
          <w:t>文章</w:t>
        </w:r>
        <w:r>
          <w:t>审核功能</w:t>
        </w:r>
      </w:ins>
      <w:ins w:id="34" w:author="btyy" w:date="2015-01-31T19:37:00Z">
        <w:r>
          <w:rPr>
            <w:rFonts w:hint="eastAsia"/>
          </w:rPr>
          <w:t xml:space="preserve">    5</w:t>
        </w:r>
        <w:r>
          <w:rPr>
            <w:rFonts w:hint="eastAsia"/>
          </w:rPr>
          <w:t>天</w:t>
        </w:r>
      </w:ins>
    </w:p>
    <w:p w:rsidR="00EA13CD" w:rsidRDefault="00EA13CD" w:rsidP="00687ECC">
      <w:pPr>
        <w:pStyle w:val="a3"/>
        <w:numPr>
          <w:ilvl w:val="0"/>
          <w:numId w:val="1"/>
        </w:numPr>
        <w:ind w:firstLineChars="0"/>
        <w:rPr>
          <w:ins w:id="35" w:author="btyy" w:date="2015-01-31T19:37:00Z"/>
        </w:rPr>
      </w:pPr>
      <w:ins w:id="36" w:author="btyy" w:date="2015-01-31T19:37:00Z">
        <w:r>
          <w:rPr>
            <w:rFonts w:hint="eastAsia"/>
          </w:rPr>
          <w:t>首页</w:t>
        </w:r>
        <w:r>
          <w:t>banner</w:t>
        </w:r>
        <w:r>
          <w:t>图</w:t>
        </w:r>
        <w:r>
          <w:rPr>
            <w:rFonts w:hint="eastAsia"/>
          </w:rPr>
          <w:t>（连后台</w:t>
        </w:r>
        <w:r>
          <w:t>）</w:t>
        </w:r>
        <w:r>
          <w:rPr>
            <w:rFonts w:hint="eastAsia"/>
          </w:rPr>
          <w:t xml:space="preserve">    2</w:t>
        </w:r>
        <w:r>
          <w:rPr>
            <w:rFonts w:hint="eastAsia"/>
          </w:rPr>
          <w:t>天</w:t>
        </w:r>
      </w:ins>
    </w:p>
    <w:p w:rsidR="00EA13CD" w:rsidRDefault="00EA13CD" w:rsidP="00687ECC">
      <w:pPr>
        <w:pStyle w:val="a3"/>
        <w:numPr>
          <w:ilvl w:val="0"/>
          <w:numId w:val="1"/>
        </w:numPr>
        <w:ind w:firstLineChars="0"/>
        <w:rPr>
          <w:ins w:id="37" w:author="btyy" w:date="2015-01-31T19:40:00Z"/>
        </w:rPr>
      </w:pPr>
      <w:ins w:id="38" w:author="btyy" w:date="2015-01-31T19:37:00Z">
        <w:r>
          <w:rPr>
            <w:rFonts w:hint="eastAsia"/>
          </w:rPr>
          <w:t>底部</w:t>
        </w:r>
        <w:r>
          <w:t>广告图</w:t>
        </w:r>
      </w:ins>
      <w:ins w:id="39" w:author="btyy" w:date="2015-01-31T19:38:00Z">
        <w:r>
          <w:rPr>
            <w:rFonts w:hint="eastAsia"/>
          </w:rPr>
          <w:t>（连后台</w:t>
        </w:r>
        <w:r>
          <w:t>）</w:t>
        </w:r>
        <w:r>
          <w:rPr>
            <w:rFonts w:hint="eastAsia"/>
          </w:rPr>
          <w:t xml:space="preserve">    2</w:t>
        </w:r>
        <w:r>
          <w:rPr>
            <w:rFonts w:hint="eastAsia"/>
          </w:rPr>
          <w:t>天</w:t>
        </w:r>
      </w:ins>
    </w:p>
    <w:p w:rsidR="00EA13CD" w:rsidRDefault="00EA13CD" w:rsidP="00687ECC">
      <w:pPr>
        <w:pStyle w:val="a3"/>
        <w:numPr>
          <w:ilvl w:val="0"/>
          <w:numId w:val="1"/>
        </w:numPr>
        <w:ind w:firstLineChars="0"/>
        <w:rPr>
          <w:ins w:id="40" w:author="btyy" w:date="2015-01-31T19:40:00Z"/>
        </w:rPr>
      </w:pPr>
      <w:ins w:id="41" w:author="btyy" w:date="2015-01-31T19:40:00Z">
        <w:r>
          <w:rPr>
            <w:rFonts w:hint="eastAsia"/>
          </w:rPr>
          <w:t>首页</w:t>
        </w:r>
        <w:r>
          <w:t>热门推荐（</w:t>
        </w:r>
        <w:r>
          <w:rPr>
            <w:rFonts w:hint="eastAsia"/>
          </w:rPr>
          <w:t>连后台</w:t>
        </w:r>
        <w:r>
          <w:t>）</w:t>
        </w:r>
        <w:r>
          <w:rPr>
            <w:rFonts w:hint="eastAsia"/>
          </w:rPr>
          <w:t xml:space="preserve">   2</w:t>
        </w:r>
        <w:r>
          <w:rPr>
            <w:rFonts w:hint="eastAsia"/>
          </w:rPr>
          <w:t>天</w:t>
        </w:r>
      </w:ins>
    </w:p>
    <w:p w:rsidR="00EA13CD" w:rsidRDefault="00EA13CD" w:rsidP="00687ECC">
      <w:pPr>
        <w:pStyle w:val="a3"/>
        <w:numPr>
          <w:ilvl w:val="0"/>
          <w:numId w:val="1"/>
        </w:numPr>
        <w:ind w:firstLineChars="0"/>
        <w:rPr>
          <w:ins w:id="42" w:author="btyy" w:date="2015-01-31T19:41:00Z"/>
        </w:rPr>
      </w:pPr>
      <w:ins w:id="43" w:author="btyy" w:date="2015-01-31T19:41:00Z">
        <w:r>
          <w:rPr>
            <w:rFonts w:hint="eastAsia"/>
          </w:rPr>
          <w:lastRenderedPageBreak/>
          <w:t>刷新</w:t>
        </w:r>
        <w:r>
          <w:t>功能</w:t>
        </w:r>
        <w:r>
          <w:rPr>
            <w:rFonts w:hint="eastAsia"/>
          </w:rPr>
          <w:t xml:space="preserve">    3</w:t>
        </w:r>
        <w:r>
          <w:rPr>
            <w:rFonts w:hint="eastAsia"/>
          </w:rPr>
          <w:t>天</w:t>
        </w:r>
      </w:ins>
    </w:p>
    <w:p w:rsidR="00EA13CD" w:rsidRDefault="00EA13CD" w:rsidP="00687ECC">
      <w:pPr>
        <w:pStyle w:val="a3"/>
        <w:numPr>
          <w:ilvl w:val="0"/>
          <w:numId w:val="1"/>
        </w:numPr>
        <w:ind w:firstLineChars="0"/>
        <w:rPr>
          <w:ins w:id="44" w:author="btyy" w:date="2015-01-31T19:41:00Z"/>
        </w:rPr>
      </w:pPr>
      <w:ins w:id="45" w:author="btyy" w:date="2015-01-31T19:41:00Z">
        <w:r>
          <w:rPr>
            <w:rFonts w:hint="eastAsia"/>
          </w:rPr>
          <w:t>邮箱跳转</w:t>
        </w:r>
        <w:r>
          <w:rPr>
            <w:rFonts w:hint="eastAsia"/>
          </w:rPr>
          <w:t xml:space="preserve">   3</w:t>
        </w:r>
        <w:r>
          <w:rPr>
            <w:rFonts w:hint="eastAsia"/>
          </w:rPr>
          <w:t>天</w:t>
        </w:r>
      </w:ins>
    </w:p>
    <w:p w:rsidR="00EA13CD" w:rsidRDefault="00EA13CD" w:rsidP="00687ECC">
      <w:pPr>
        <w:pStyle w:val="a3"/>
        <w:numPr>
          <w:ilvl w:val="0"/>
          <w:numId w:val="1"/>
        </w:numPr>
        <w:ind w:firstLineChars="0"/>
      </w:pPr>
      <w:ins w:id="46" w:author="btyy" w:date="2015-01-31T19:41:00Z">
        <w:r>
          <w:rPr>
            <w:rFonts w:hint="eastAsia"/>
          </w:rPr>
          <w:t>草稿箱</w:t>
        </w:r>
        <w:r>
          <w:rPr>
            <w:rFonts w:hint="eastAsia"/>
          </w:rPr>
          <w:t xml:space="preserve">   4</w:t>
        </w:r>
        <w:r>
          <w:rPr>
            <w:rFonts w:hint="eastAsia"/>
          </w:rPr>
          <w:t>天</w:t>
        </w:r>
      </w:ins>
    </w:p>
    <w:sectPr w:rsidR="00EA1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72D9A"/>
    <w:multiLevelType w:val="hybridMultilevel"/>
    <w:tmpl w:val="8E1A0A20"/>
    <w:lvl w:ilvl="0" w:tplc="0F4E9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tyy">
    <w15:presenceInfo w15:providerId="None" w15:userId="bty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54"/>
    <w:rsid w:val="00121D4C"/>
    <w:rsid w:val="001D3B6E"/>
    <w:rsid w:val="00254A0C"/>
    <w:rsid w:val="00350577"/>
    <w:rsid w:val="005D73E3"/>
    <w:rsid w:val="00694A54"/>
    <w:rsid w:val="006D7274"/>
    <w:rsid w:val="00724A73"/>
    <w:rsid w:val="0074304D"/>
    <w:rsid w:val="007E57FC"/>
    <w:rsid w:val="00A84572"/>
    <w:rsid w:val="00DD6976"/>
    <w:rsid w:val="00DE01B2"/>
    <w:rsid w:val="00EA13CD"/>
    <w:rsid w:val="00EB3E11"/>
    <w:rsid w:val="00F03318"/>
    <w:rsid w:val="00FE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99C9A-913A-4FD5-A241-4AA86BCA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1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174</Words>
  <Characters>996</Characters>
  <Application>Microsoft Office Word</Application>
  <DocSecurity>0</DocSecurity>
  <Lines>8</Lines>
  <Paragraphs>2</Paragraphs>
  <ScaleCrop>false</ScaleCrop>
  <Company>Microsoft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btyy</dc:creator>
  <cp:keywords/>
  <dc:description/>
  <cp:lastModifiedBy>btyy</cp:lastModifiedBy>
  <cp:revision>8</cp:revision>
  <dcterms:created xsi:type="dcterms:W3CDTF">2015-01-25T12:19:00Z</dcterms:created>
  <dcterms:modified xsi:type="dcterms:W3CDTF">2015-01-31T12:00:00Z</dcterms:modified>
</cp:coreProperties>
</file>